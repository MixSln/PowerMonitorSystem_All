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37" w:rsidRDefault="00151CFE" w:rsidP="009F27EA">
      <w:pPr>
        <w:spacing w:line="360" w:lineRule="auto"/>
        <w:jc w:val="center"/>
        <w:rPr>
          <w:b/>
          <w:sz w:val="44"/>
          <w:szCs w:val="44"/>
        </w:rPr>
      </w:pPr>
      <w:r w:rsidRPr="00151CFE">
        <w:rPr>
          <w:rFonts w:hint="eastAsia"/>
          <w:b/>
          <w:sz w:val="44"/>
          <w:szCs w:val="44"/>
        </w:rPr>
        <w:t>电力监控系统需求</w:t>
      </w:r>
    </w:p>
    <w:p w:rsidR="00151CFE" w:rsidRPr="00D51C55" w:rsidRDefault="00151CFE" w:rsidP="009F27EA">
      <w:pPr>
        <w:pStyle w:val="ListParagraph"/>
        <w:numPr>
          <w:ilvl w:val="0"/>
          <w:numId w:val="1"/>
        </w:numPr>
        <w:spacing w:line="360" w:lineRule="auto"/>
        <w:ind w:firstLineChars="0"/>
        <w:rPr>
          <w:b/>
          <w:sz w:val="30"/>
          <w:szCs w:val="30"/>
        </w:rPr>
      </w:pPr>
      <w:r w:rsidRPr="00D51C55">
        <w:rPr>
          <w:rFonts w:hint="eastAsia"/>
          <w:b/>
          <w:sz w:val="30"/>
          <w:szCs w:val="30"/>
        </w:rPr>
        <w:t>总体框架结构</w:t>
      </w:r>
    </w:p>
    <w:p w:rsidR="00151CFE" w:rsidRPr="00D51C55" w:rsidRDefault="00151CFE" w:rsidP="009F27E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本系统是针对电力系统的低压柜进行的实时监控及告警管理的系统，其网络总体框图如下：</w:t>
      </w:r>
    </w:p>
    <w:p w:rsidR="00151CFE" w:rsidRPr="00D51C55" w:rsidRDefault="00151CFE" w:rsidP="009F27EA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E2EB0" wp14:editId="1BB1F480">
            <wp:extent cx="5274310" cy="5473341"/>
            <wp:effectExtent l="0" t="0" r="2540" b="0"/>
            <wp:docPr id="1" name="图片 1" descr="C:\临时工作文件夹\电力监控\总体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临时工作文件夹\电力监控\总体框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F13" w:rsidRPr="00D51C55" w:rsidRDefault="00151CFE" w:rsidP="009F27E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由图可以看出，每个低压柜的开关连接一个多功能仪表</w:t>
      </w:r>
      <w:r w:rsidR="00727F13" w:rsidRPr="00D51C55">
        <w:rPr>
          <w:rFonts w:ascii="Times New Roman" w:hAnsi="Times New Roman" w:cs="Times New Roman"/>
          <w:sz w:val="24"/>
          <w:szCs w:val="24"/>
        </w:rPr>
        <w:t>，多功能仪表通过</w:t>
      </w:r>
      <w:r w:rsidR="00727F13" w:rsidRPr="00D51C55">
        <w:rPr>
          <w:rFonts w:ascii="Times New Roman" w:hAnsi="Times New Roman" w:cs="Times New Roman"/>
          <w:sz w:val="24"/>
          <w:szCs w:val="24"/>
        </w:rPr>
        <w:t>485</w:t>
      </w:r>
      <w:r w:rsidR="00727F13" w:rsidRPr="00D51C55">
        <w:rPr>
          <w:rFonts w:ascii="Times New Roman" w:hAnsi="Times New Roman" w:cs="Times New Roman"/>
          <w:sz w:val="24"/>
          <w:szCs w:val="24"/>
        </w:rPr>
        <w:t>接口连接到</w:t>
      </w:r>
      <w:proofErr w:type="spellStart"/>
      <w:r w:rsidR="00727F13" w:rsidRPr="00D51C55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="00727F13" w:rsidRPr="00D51C55">
        <w:rPr>
          <w:rFonts w:ascii="Times New Roman" w:hAnsi="Times New Roman" w:cs="Times New Roman"/>
          <w:sz w:val="24"/>
          <w:szCs w:val="24"/>
        </w:rPr>
        <w:t>模块，</w:t>
      </w:r>
      <w:proofErr w:type="spellStart"/>
      <w:r w:rsidR="00727F13" w:rsidRPr="00D51C55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="00727F13" w:rsidRPr="00D51C55">
        <w:rPr>
          <w:rFonts w:ascii="Times New Roman" w:hAnsi="Times New Roman" w:cs="Times New Roman"/>
          <w:sz w:val="24"/>
          <w:szCs w:val="24"/>
        </w:rPr>
        <w:t>模块通过空中接口无线通信的方式连接到</w:t>
      </w:r>
      <w:proofErr w:type="spellStart"/>
      <w:r w:rsidR="00727F13" w:rsidRPr="00D51C55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="00727F13" w:rsidRPr="00D51C55">
        <w:rPr>
          <w:rFonts w:ascii="Times New Roman" w:hAnsi="Times New Roman" w:cs="Times New Roman"/>
          <w:sz w:val="24"/>
          <w:szCs w:val="24"/>
        </w:rPr>
        <w:t>网关，</w:t>
      </w:r>
      <w:proofErr w:type="spellStart"/>
      <w:r w:rsidR="00727F13" w:rsidRPr="00D51C55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="00727F13" w:rsidRPr="00D51C55">
        <w:rPr>
          <w:rFonts w:ascii="Times New Roman" w:hAnsi="Times New Roman" w:cs="Times New Roman"/>
          <w:sz w:val="24"/>
          <w:szCs w:val="24"/>
        </w:rPr>
        <w:t>网关通过</w:t>
      </w:r>
      <w:r w:rsidR="00727F13" w:rsidRPr="00D51C55">
        <w:rPr>
          <w:rFonts w:ascii="Times New Roman" w:hAnsi="Times New Roman" w:cs="Times New Roman"/>
          <w:sz w:val="24"/>
          <w:szCs w:val="24"/>
        </w:rPr>
        <w:t>internet</w:t>
      </w:r>
      <w:r w:rsidR="00727F13" w:rsidRPr="00D51C55">
        <w:rPr>
          <w:rFonts w:ascii="Times New Roman" w:hAnsi="Times New Roman" w:cs="Times New Roman"/>
          <w:sz w:val="24"/>
          <w:szCs w:val="24"/>
        </w:rPr>
        <w:t>网络连接到电力系统服务器，服务器部署在公司的机房中，公司监控终端（超级管理员）通过公司内部局域网连接到服务器上，进行整体系统的操作管理配置。用户端包含两个用户，一个是管理员，一个是操作员，管理员可以对设备进行管理，操作员可以实时查看设备的连接状态，处理</w:t>
      </w:r>
      <w:r w:rsidR="00727F13" w:rsidRPr="00D51C55">
        <w:rPr>
          <w:rFonts w:ascii="Times New Roman" w:hAnsi="Times New Roman" w:cs="Times New Roman"/>
          <w:sz w:val="24"/>
          <w:szCs w:val="24"/>
        </w:rPr>
        <w:lastRenderedPageBreak/>
        <w:t>告警。</w:t>
      </w:r>
    </w:p>
    <w:p w:rsidR="00151CFE" w:rsidRPr="00D51C55" w:rsidRDefault="00151CFE" w:rsidP="009F27E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D51C55">
        <w:rPr>
          <w:rFonts w:ascii="Times New Roman" w:hAnsi="Times New Roman" w:cs="Times New Roman"/>
          <w:b/>
          <w:sz w:val="30"/>
          <w:szCs w:val="30"/>
        </w:rPr>
        <w:t>用户管理</w:t>
      </w:r>
    </w:p>
    <w:p w:rsidR="005E7FA5" w:rsidRPr="00D51C55" w:rsidRDefault="005E7FA5" w:rsidP="009F27E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本系统包含三类用户的权限，超级管理员、管理员和操作员。超级管理员只是公司内部使用，管理员和操作员</w:t>
      </w:r>
      <w:r w:rsidR="00DC0EEE" w:rsidRPr="00D51C55">
        <w:rPr>
          <w:rFonts w:ascii="Times New Roman" w:hAnsi="Times New Roman" w:cs="Times New Roman"/>
          <w:sz w:val="24"/>
          <w:szCs w:val="24"/>
        </w:rPr>
        <w:t>是分配给客户使用的用户。每个用户的权限如下：</w:t>
      </w:r>
    </w:p>
    <w:p w:rsidR="00DC0EEE" w:rsidRPr="00D51C55" w:rsidRDefault="00DC0EEE" w:rsidP="009F27EA">
      <w:pPr>
        <w:pStyle w:val="ListParagraph"/>
        <w:numPr>
          <w:ilvl w:val="0"/>
          <w:numId w:val="2"/>
        </w:numPr>
        <w:spacing w:line="360" w:lineRule="auto"/>
        <w:ind w:left="360"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超级管理员</w:t>
      </w:r>
    </w:p>
    <w:p w:rsidR="00DC0EEE" w:rsidRPr="00D51C55" w:rsidRDefault="00DC0EEE" w:rsidP="009F27EA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具有整个系统所有的功能，包括</w:t>
      </w:r>
      <w:r w:rsidR="005E5616" w:rsidRPr="00D51C55">
        <w:rPr>
          <w:rFonts w:ascii="Times New Roman" w:hAnsi="Times New Roman" w:cs="Times New Roman"/>
          <w:sz w:val="24"/>
          <w:szCs w:val="24"/>
        </w:rPr>
        <w:t>配电室的增删改、</w:t>
      </w:r>
      <w:r w:rsidRPr="00D51C55">
        <w:rPr>
          <w:rFonts w:ascii="Times New Roman" w:hAnsi="Times New Roman" w:cs="Times New Roman"/>
          <w:sz w:val="24"/>
          <w:szCs w:val="24"/>
        </w:rPr>
        <w:t>设备的增删改、用户的增删改、设备连接状态管理、设备实时状态的查看、告警状态监控、历史查询功能和日志管理；</w:t>
      </w:r>
    </w:p>
    <w:p w:rsidR="00DC0EEE" w:rsidRPr="00D51C55" w:rsidRDefault="00D227C6" w:rsidP="009F27EA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管理员和操作员的用户权限是由超级管理员分配的，在分配时，必须指定用户的设备容量限制，规定好容量后，客户只能管理相应数量的设备，如果设备需要增加，需要向超级管理员单独申请更改该用户管理的设备数量；</w:t>
      </w:r>
    </w:p>
    <w:p w:rsidR="00DC0EEE" w:rsidRPr="00D51C55" w:rsidRDefault="00DC0EEE" w:rsidP="009F27EA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超级管理员在一般情况下不进行设备的增删改，这个功能大多由客户实现，只是在客户遇到困难时进行协助；</w:t>
      </w:r>
    </w:p>
    <w:p w:rsidR="00DC0EEE" w:rsidRPr="00D51C55" w:rsidRDefault="00DC0EEE" w:rsidP="009F27EA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设备实时状态功能，超级管理员不进行滚动动态显示，只进行点击查看某个设备的实时状态。</w:t>
      </w:r>
    </w:p>
    <w:p w:rsidR="00DC0EEE" w:rsidRPr="00D51C55" w:rsidRDefault="00DC0EEE" w:rsidP="009F27EA">
      <w:pPr>
        <w:pStyle w:val="ListParagraph"/>
        <w:numPr>
          <w:ilvl w:val="0"/>
          <w:numId w:val="2"/>
        </w:numPr>
        <w:spacing w:line="360" w:lineRule="auto"/>
        <w:ind w:left="360"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管理员</w:t>
      </w:r>
    </w:p>
    <w:p w:rsidR="00DC0EEE" w:rsidRPr="00D51C55" w:rsidRDefault="00D227C6" w:rsidP="009F27EA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具备对自己权限范围内的配电室的设备的增加、修改、删除管理</w:t>
      </w:r>
      <w:r w:rsidR="00803A5B" w:rsidRPr="00D51C55">
        <w:rPr>
          <w:rFonts w:ascii="Times New Roman" w:hAnsi="Times New Roman" w:cs="Times New Roman"/>
          <w:sz w:val="24"/>
          <w:szCs w:val="24"/>
        </w:rPr>
        <w:t>，不能对配电室进行操作</w:t>
      </w:r>
      <w:r w:rsidRPr="00D51C55">
        <w:rPr>
          <w:rFonts w:ascii="Times New Roman" w:hAnsi="Times New Roman" w:cs="Times New Roman"/>
          <w:sz w:val="24"/>
          <w:szCs w:val="24"/>
        </w:rPr>
        <w:t>；</w:t>
      </w:r>
    </w:p>
    <w:p w:rsidR="00D227C6" w:rsidRPr="00D51C55" w:rsidRDefault="00D227C6" w:rsidP="009F27EA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具备对设备参数进行配置的功能；</w:t>
      </w:r>
    </w:p>
    <w:p w:rsidR="003756C0" w:rsidRPr="00D51C55" w:rsidRDefault="003756C0" w:rsidP="009F27EA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可以更改密码；</w:t>
      </w:r>
    </w:p>
    <w:p w:rsidR="00DC0EEE" w:rsidRPr="00D51C55" w:rsidRDefault="00DC0EEE" w:rsidP="009F27EA">
      <w:pPr>
        <w:pStyle w:val="ListParagraph"/>
        <w:numPr>
          <w:ilvl w:val="0"/>
          <w:numId w:val="2"/>
        </w:numPr>
        <w:spacing w:line="360" w:lineRule="auto"/>
        <w:ind w:left="360"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操作员</w:t>
      </w:r>
    </w:p>
    <w:p w:rsidR="003756C0" w:rsidRPr="00D51C55" w:rsidRDefault="003756C0" w:rsidP="009F27E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可以更改自身密码；</w:t>
      </w:r>
    </w:p>
    <w:p w:rsidR="003756C0" w:rsidRPr="00D51C55" w:rsidRDefault="003756C0" w:rsidP="009F27E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可以实时动态查看十个设备的缩略实时状态，也可以对关注的某个设备进行全参数的查看；</w:t>
      </w:r>
    </w:p>
    <w:p w:rsidR="003756C0" w:rsidRPr="00D51C55" w:rsidRDefault="003756C0" w:rsidP="009F27E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可以实时查看告警信息，并可以对告警信息进行处理；</w:t>
      </w:r>
    </w:p>
    <w:p w:rsidR="003756C0" w:rsidRPr="00D51C55" w:rsidRDefault="003756C0" w:rsidP="009F27E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可以查看设备连接状态；</w:t>
      </w:r>
    </w:p>
    <w:p w:rsidR="003756C0" w:rsidRPr="00D51C55" w:rsidRDefault="007C09C0" w:rsidP="009F27E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可以查看历史数据；</w:t>
      </w:r>
    </w:p>
    <w:p w:rsidR="007C09C0" w:rsidRPr="00D51C55" w:rsidRDefault="007C09C0" w:rsidP="009F27EA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lastRenderedPageBreak/>
        <w:t>可以查看日志。</w:t>
      </w:r>
    </w:p>
    <w:p w:rsidR="004C1DB4" w:rsidRPr="00D51C55" w:rsidRDefault="004C1DB4" w:rsidP="009F27E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D51C55">
        <w:rPr>
          <w:rFonts w:ascii="Times New Roman" w:hAnsi="Times New Roman" w:cs="Times New Roman"/>
          <w:b/>
          <w:sz w:val="30"/>
          <w:szCs w:val="30"/>
        </w:rPr>
        <w:t>配电室管理</w:t>
      </w:r>
    </w:p>
    <w:p w:rsidR="005E5616" w:rsidRPr="00D51C55" w:rsidRDefault="00376BF6" w:rsidP="009F27EA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配电室管理包含对配电室的增加、修改、删除功能，此管理只限超级管理员使用。</w:t>
      </w:r>
    </w:p>
    <w:p w:rsidR="00376BF6" w:rsidRPr="00D51C55" w:rsidRDefault="00376BF6" w:rsidP="009F27EA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配电室的参数包含名称、</w:t>
      </w:r>
      <w:ins w:id="0" w:author="李洪涛" w:date="2015-04-05T22:07:00Z">
        <w:r w:rsidR="00DE1B86">
          <w:rPr>
            <w:rFonts w:ascii="Times New Roman" w:hAnsi="Times New Roman" w:cs="Times New Roman" w:hint="eastAsia"/>
            <w:sz w:val="24"/>
            <w:szCs w:val="24"/>
          </w:rPr>
          <w:t>昵称、</w:t>
        </w:r>
      </w:ins>
      <w:r w:rsidRPr="00D51C55">
        <w:rPr>
          <w:rFonts w:ascii="Times New Roman" w:hAnsi="Times New Roman" w:cs="Times New Roman"/>
          <w:sz w:val="24"/>
          <w:szCs w:val="24"/>
        </w:rPr>
        <w:t>联系人</w:t>
      </w:r>
      <w:r w:rsidR="00744EE9">
        <w:rPr>
          <w:rFonts w:ascii="Times New Roman" w:hAnsi="Times New Roman" w:cs="Times New Roman" w:hint="eastAsia"/>
          <w:sz w:val="24"/>
          <w:szCs w:val="24"/>
        </w:rPr>
        <w:t>（一主两备）</w:t>
      </w:r>
      <w:r w:rsidRPr="00D51C55">
        <w:rPr>
          <w:rFonts w:ascii="Times New Roman" w:hAnsi="Times New Roman" w:cs="Times New Roman"/>
          <w:sz w:val="24"/>
          <w:szCs w:val="24"/>
        </w:rPr>
        <w:t>、联系方式</w:t>
      </w:r>
      <w:r w:rsidR="00744EE9">
        <w:rPr>
          <w:rFonts w:ascii="Times New Roman" w:hAnsi="Times New Roman" w:cs="Times New Roman" w:hint="eastAsia"/>
          <w:sz w:val="24"/>
          <w:szCs w:val="24"/>
        </w:rPr>
        <w:t>（一主两备）、地址</w:t>
      </w:r>
      <w:r w:rsidRPr="00D51C55">
        <w:rPr>
          <w:rFonts w:ascii="Times New Roman" w:hAnsi="Times New Roman" w:cs="Times New Roman"/>
          <w:sz w:val="24"/>
          <w:szCs w:val="24"/>
        </w:rPr>
        <w:t>等信息；</w:t>
      </w:r>
    </w:p>
    <w:p w:rsidR="00376BF6" w:rsidRPr="00D51C55" w:rsidRDefault="00376BF6" w:rsidP="009F27EA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配电室的名称不能重复</w:t>
      </w:r>
      <w:ins w:id="1" w:author="李洪涛" w:date="2015-04-05T22:08:00Z">
        <w:r w:rsidR="00DE1B86">
          <w:rPr>
            <w:rFonts w:ascii="Times New Roman" w:hAnsi="Times New Roman" w:cs="Times New Roman" w:hint="eastAsia"/>
            <w:sz w:val="24"/>
            <w:szCs w:val="24"/>
          </w:rPr>
          <w:t>，昵称可以重复</w:t>
        </w:r>
      </w:ins>
      <w:r w:rsidRPr="00D51C55">
        <w:rPr>
          <w:rFonts w:ascii="Times New Roman" w:hAnsi="Times New Roman" w:cs="Times New Roman"/>
          <w:sz w:val="24"/>
          <w:szCs w:val="24"/>
        </w:rPr>
        <w:t>；</w:t>
      </w:r>
    </w:p>
    <w:p w:rsidR="00376BF6" w:rsidRPr="00D51C55" w:rsidRDefault="00376BF6" w:rsidP="009F27EA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如果配电室下面有设备，那么配电室不允许删除，只有把所有设备删除之后，才能删除配电室。</w:t>
      </w:r>
    </w:p>
    <w:p w:rsidR="00F10984" w:rsidRDefault="00F10984" w:rsidP="009F27EA">
      <w:pPr>
        <w:pStyle w:val="ListParagraph"/>
        <w:numPr>
          <w:ilvl w:val="0"/>
          <w:numId w:val="6"/>
        </w:numPr>
        <w:spacing w:line="360" w:lineRule="auto"/>
        <w:ind w:firstLineChars="0"/>
        <w:rPr>
          <w:ins w:id="2" w:author="李洪涛" w:date="2015-04-05T22:09:00Z"/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对于新增的客户账号，需要指定此账号所管辖的一个或几个配电室。</w:t>
      </w:r>
    </w:p>
    <w:p w:rsidR="00DE1B86" w:rsidRDefault="00DE1B86" w:rsidP="00DE1B86">
      <w:pPr>
        <w:pStyle w:val="ListParagraph"/>
        <w:numPr>
          <w:ilvl w:val="0"/>
          <w:numId w:val="6"/>
        </w:numPr>
        <w:spacing w:line="360" w:lineRule="auto"/>
        <w:ind w:firstLineChars="0"/>
        <w:rPr>
          <w:ins w:id="3" w:author="李洪涛" w:date="2015-04-05T22:09:00Z"/>
          <w:rFonts w:ascii="Times New Roman" w:hAnsi="Times New Roman" w:cs="Times New Roman"/>
          <w:sz w:val="24"/>
          <w:szCs w:val="24"/>
        </w:rPr>
      </w:pPr>
      <w:ins w:id="4" w:author="李洪涛" w:date="2015-04-05T22:09:00Z">
        <w:r>
          <w:rPr>
            <w:rFonts w:ascii="Times New Roman" w:hAnsi="Times New Roman" w:cs="Times New Roman" w:hint="eastAsia"/>
            <w:sz w:val="24"/>
            <w:szCs w:val="24"/>
          </w:rPr>
          <w:t>管理员可以按照自身的习惯修改管辖范围内配电室的昵称；</w:t>
        </w:r>
      </w:ins>
    </w:p>
    <w:p w:rsidR="00DE1B86" w:rsidRPr="00D51C55" w:rsidRDefault="00DE1B86" w:rsidP="00DE1B86">
      <w:pPr>
        <w:pStyle w:val="ListParagraph"/>
        <w:numPr>
          <w:ilvl w:val="0"/>
          <w:numId w:val="6"/>
        </w:numPr>
        <w:spacing w:line="360" w:lineRule="auto"/>
        <w:ind w:firstLineChars="0"/>
        <w:rPr>
          <w:ins w:id="5" w:author="李洪涛" w:date="2015-04-05T22:09:00Z"/>
          <w:rFonts w:ascii="Times New Roman" w:hAnsi="Times New Roman" w:cs="Times New Roman"/>
          <w:sz w:val="24"/>
          <w:szCs w:val="24"/>
        </w:rPr>
      </w:pPr>
      <w:ins w:id="6" w:author="李洪涛" w:date="2015-04-05T22:10:00Z">
        <w:r>
          <w:rPr>
            <w:rFonts w:ascii="Times New Roman" w:hAnsi="Times New Roman" w:cs="Times New Roman" w:hint="eastAsia"/>
            <w:sz w:val="24"/>
            <w:szCs w:val="24"/>
          </w:rPr>
          <w:t>客户端左侧配电室的列表中，显示名称和昵称</w:t>
        </w:r>
      </w:ins>
      <w:ins w:id="7" w:author="李洪涛" w:date="2015-04-05T22:11:00Z">
        <w:r>
          <w:rPr>
            <w:rFonts w:ascii="Times New Roman" w:hAnsi="Times New Roman" w:cs="Times New Roman" w:hint="eastAsia"/>
            <w:sz w:val="24"/>
            <w:szCs w:val="24"/>
          </w:rPr>
          <w:t>，便于用户修改昵称后迅速找到对应的配电室</w:t>
        </w:r>
      </w:ins>
      <w:ins w:id="8" w:author="李洪涛" w:date="2015-04-05T22:10:00Z">
        <w:r>
          <w:rPr>
            <w:rFonts w:ascii="Times New Roman" w:hAnsi="Times New Roman" w:cs="Times New Roman" w:hint="eastAsia"/>
            <w:sz w:val="24"/>
            <w:szCs w:val="24"/>
          </w:rPr>
          <w:t>。</w:t>
        </w:r>
      </w:ins>
    </w:p>
    <w:p w:rsidR="00DE1B86" w:rsidRPr="00D51C55" w:rsidRDefault="00DE1B86" w:rsidP="009F27EA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</w:p>
    <w:p w:rsidR="00D227C6" w:rsidRPr="00D51C55" w:rsidRDefault="00151CFE" w:rsidP="009F27E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D51C55">
        <w:rPr>
          <w:rFonts w:ascii="Times New Roman" w:hAnsi="Times New Roman" w:cs="Times New Roman"/>
          <w:b/>
          <w:sz w:val="30"/>
          <w:szCs w:val="30"/>
        </w:rPr>
        <w:t>设备管理</w:t>
      </w:r>
    </w:p>
    <w:p w:rsidR="004652A1" w:rsidRPr="00D51C55" w:rsidRDefault="004C1DB4" w:rsidP="009F27E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设备管理包含对设备的增加、修改、删除管理，超级管理员和管理员具备此功能，具体功能如下：</w:t>
      </w:r>
    </w:p>
    <w:p w:rsidR="004C1DB4" w:rsidRDefault="00C26BE1" w:rsidP="009F27EA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设备的属性包含：地址码（即设备码，唯一标识）、名称、最大电流、电流报警量（上限）</w:t>
      </w:r>
      <w:r w:rsidR="00163AA6">
        <w:rPr>
          <w:rFonts w:ascii="Times New Roman" w:hAnsi="Times New Roman" w:cs="Times New Roman" w:hint="eastAsia"/>
          <w:sz w:val="24"/>
          <w:szCs w:val="24"/>
        </w:rPr>
        <w:t>、从属的配电室</w:t>
      </w:r>
      <w:r w:rsidRPr="00D51C55">
        <w:rPr>
          <w:rFonts w:ascii="Times New Roman" w:hAnsi="Times New Roman" w:cs="Times New Roman"/>
          <w:sz w:val="24"/>
          <w:szCs w:val="24"/>
        </w:rPr>
        <w:t>，线电压的告警门限上下限可配置。</w:t>
      </w:r>
    </w:p>
    <w:p w:rsidR="00163AA6" w:rsidRPr="00D51C55" w:rsidRDefault="00163AA6" w:rsidP="009F27EA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修改设备时，除了能够修改名称、参数外，还可以修改从属的配电室，但只限此用户所管辖的配电室。</w:t>
      </w:r>
    </w:p>
    <w:p w:rsidR="00C26BE1" w:rsidRPr="00D51C55" w:rsidRDefault="00856E34" w:rsidP="009F27EA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所有设备的操作都以地址码为准，名</w:t>
      </w:r>
      <w:bookmarkStart w:id="9" w:name="_GoBack"/>
      <w:bookmarkEnd w:id="9"/>
      <w:r w:rsidRPr="00D51C55">
        <w:rPr>
          <w:rFonts w:ascii="Times New Roman" w:hAnsi="Times New Roman" w:cs="Times New Roman"/>
          <w:sz w:val="24"/>
          <w:szCs w:val="24"/>
        </w:rPr>
        <w:t>称只作为设备的可变属性；</w:t>
      </w:r>
    </w:p>
    <w:p w:rsidR="00856E34" w:rsidRDefault="00856E34" w:rsidP="009F27EA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同一配电室下的设备名称不能重复；</w:t>
      </w:r>
    </w:p>
    <w:p w:rsidR="00BD00E7" w:rsidRDefault="009F67E8" w:rsidP="009F27EA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设备出厂时，超级管理员先将此设备添加进系统中，</w:t>
      </w:r>
      <w:r w:rsidR="00BD00E7">
        <w:rPr>
          <w:rFonts w:ascii="Times New Roman" w:hAnsi="Times New Roman" w:cs="Times New Roman" w:hint="eastAsia"/>
          <w:sz w:val="24"/>
          <w:szCs w:val="24"/>
        </w:rPr>
        <w:t>添加设备时，需要添加一个设备验证码</w:t>
      </w:r>
      <w:r w:rsidR="00926F40">
        <w:rPr>
          <w:rFonts w:ascii="Times New Roman" w:hAnsi="Times New Roman" w:cs="Times New Roman" w:hint="eastAsia"/>
          <w:sz w:val="24"/>
          <w:szCs w:val="24"/>
        </w:rPr>
        <w:t>，此验证码在后期需要粘贴在设备标签上</w:t>
      </w:r>
      <w:r w:rsidR="00BD00E7">
        <w:rPr>
          <w:rFonts w:ascii="Times New Roman" w:hAnsi="Times New Roman" w:cs="Times New Roman" w:hint="eastAsia"/>
          <w:sz w:val="24"/>
          <w:szCs w:val="24"/>
        </w:rPr>
        <w:t>；</w:t>
      </w:r>
    </w:p>
    <w:p w:rsidR="009F67E8" w:rsidRDefault="009F67E8" w:rsidP="009F27EA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管理员添加设备时</w:t>
      </w:r>
      <w:r w:rsidR="00BD00E7">
        <w:rPr>
          <w:rFonts w:ascii="Times New Roman" w:hAnsi="Times New Roman" w:cs="Times New Roman" w:hint="eastAsia"/>
          <w:sz w:val="24"/>
          <w:szCs w:val="24"/>
        </w:rPr>
        <w:t>，必须输入验证码才能添加成功，添加后相当于将此设备添加名称和从属的配电室即可。</w:t>
      </w:r>
    </w:p>
    <w:p w:rsidR="00856E34" w:rsidRPr="00D51C55" w:rsidRDefault="00856E34" w:rsidP="009F27EA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删除设备时，给出提示；（此删除只是删除名称以及与配电室的关系，实际设备依然在数据库中存在）</w:t>
      </w:r>
    </w:p>
    <w:p w:rsidR="00151CFE" w:rsidRPr="00D51C55" w:rsidRDefault="00151CFE" w:rsidP="009F27E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D51C55">
        <w:rPr>
          <w:rFonts w:ascii="Times New Roman" w:hAnsi="Times New Roman" w:cs="Times New Roman"/>
          <w:b/>
          <w:sz w:val="30"/>
          <w:szCs w:val="30"/>
        </w:rPr>
        <w:lastRenderedPageBreak/>
        <w:t>设备连接状态管理</w:t>
      </w:r>
    </w:p>
    <w:p w:rsidR="00DE4A8C" w:rsidRPr="00D51C55" w:rsidRDefault="00F25BB7" w:rsidP="009F27E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超级管理员和操作员可以查看设备的连接状态，方式为在树形结构的设备名称左面，</w:t>
      </w:r>
      <w:r w:rsidR="00DE4A8C" w:rsidRPr="00D51C55">
        <w:rPr>
          <w:rFonts w:ascii="Times New Roman" w:hAnsi="Times New Roman" w:cs="Times New Roman"/>
          <w:sz w:val="24"/>
          <w:szCs w:val="24"/>
        </w:rPr>
        <w:t>如果是</w:t>
      </w:r>
      <w:r w:rsidR="00DE4A8C" w:rsidRPr="00D51C55">
        <w:rPr>
          <w:rFonts w:ascii="Times New Roman" w:hAnsi="Times New Roman" w:cs="Times New Roman"/>
          <w:sz w:val="24"/>
          <w:szCs w:val="24"/>
        </w:rPr>
        <w:t>√</w:t>
      </w:r>
      <w:r w:rsidR="00DE4A8C" w:rsidRPr="00D51C55">
        <w:rPr>
          <w:rFonts w:ascii="Times New Roman" w:hAnsi="Times New Roman" w:cs="Times New Roman"/>
          <w:sz w:val="24"/>
          <w:szCs w:val="24"/>
        </w:rPr>
        <w:t>则说明设备已连接，如果是</w:t>
      </w:r>
      <w:r w:rsidR="00DE4A8C" w:rsidRPr="00D51C55">
        <w:rPr>
          <w:rFonts w:ascii="Times New Roman" w:hAnsi="Times New Roman" w:cs="Times New Roman"/>
          <w:sz w:val="24"/>
          <w:szCs w:val="24"/>
        </w:rPr>
        <w:t>×</w:t>
      </w:r>
      <w:r w:rsidR="00DE4A8C" w:rsidRPr="00D51C55">
        <w:rPr>
          <w:rFonts w:ascii="Times New Roman" w:hAnsi="Times New Roman" w:cs="Times New Roman"/>
          <w:sz w:val="24"/>
          <w:szCs w:val="24"/>
        </w:rPr>
        <w:t>则说明设备断开连接。</w:t>
      </w:r>
    </w:p>
    <w:p w:rsidR="00151CFE" w:rsidRPr="00D51C55" w:rsidRDefault="00151CFE" w:rsidP="009F27E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D51C55">
        <w:rPr>
          <w:rFonts w:ascii="Times New Roman" w:hAnsi="Times New Roman" w:cs="Times New Roman"/>
          <w:b/>
          <w:sz w:val="30"/>
          <w:szCs w:val="30"/>
        </w:rPr>
        <w:t>实时状态监控</w:t>
      </w:r>
    </w:p>
    <w:p w:rsidR="00DE4A8C" w:rsidRPr="00D51C55" w:rsidRDefault="00DE4A8C" w:rsidP="009F27E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实时状态监控是对</w:t>
      </w:r>
      <w:r w:rsidR="00A82A1A" w:rsidRPr="00D51C55">
        <w:rPr>
          <w:rFonts w:ascii="Times New Roman" w:hAnsi="Times New Roman" w:cs="Times New Roman"/>
          <w:sz w:val="24"/>
          <w:szCs w:val="24"/>
        </w:rPr>
        <w:t>多功能仪表检测出来的数据进行实时查看，超级管理员和操作员具备这个功能，但是方式有所不同，具体如下：</w:t>
      </w:r>
    </w:p>
    <w:p w:rsidR="00E55A21" w:rsidRPr="00D51C55" w:rsidRDefault="00067735" w:rsidP="0090064C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服务器采集实时状态数据的方式可以是查询方式，也可以是设备主动上报</w:t>
      </w:r>
      <w:r w:rsidR="00E55A21" w:rsidRPr="00D51C55">
        <w:rPr>
          <w:rFonts w:ascii="Times New Roman" w:hAnsi="Times New Roman" w:cs="Times New Roman"/>
          <w:sz w:val="24"/>
          <w:szCs w:val="24"/>
        </w:rPr>
        <w:t>的方式。查询方式对服务器的压力较大，后续开发肯定会在</w:t>
      </w:r>
      <w:proofErr w:type="spellStart"/>
      <w:r w:rsidR="00E55A21" w:rsidRPr="00D51C55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="0090064C" w:rsidRPr="00D51C55">
        <w:rPr>
          <w:rFonts w:ascii="Times New Roman" w:hAnsi="Times New Roman" w:cs="Times New Roman"/>
          <w:sz w:val="24"/>
          <w:szCs w:val="24"/>
        </w:rPr>
        <w:t>端增加协议编解码并且主动上报，但是目前可以先采用第一种方式。</w:t>
      </w:r>
    </w:p>
    <w:p w:rsidR="0090064C" w:rsidRPr="00D51C55" w:rsidRDefault="0090064C" w:rsidP="0090064C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实时数据</w:t>
      </w:r>
      <w:r w:rsidRPr="00D51C55">
        <w:rPr>
          <w:rFonts w:ascii="Times New Roman" w:hAnsi="Times New Roman" w:cs="Times New Roman"/>
          <w:sz w:val="24"/>
          <w:szCs w:val="24"/>
        </w:rPr>
        <w:t>3</w:t>
      </w:r>
      <w:r w:rsidRPr="00D51C55">
        <w:rPr>
          <w:rFonts w:ascii="Times New Roman" w:hAnsi="Times New Roman" w:cs="Times New Roman"/>
          <w:sz w:val="24"/>
          <w:szCs w:val="24"/>
        </w:rPr>
        <w:t>秒</w:t>
      </w:r>
      <w:r w:rsidR="00CA1CCF">
        <w:rPr>
          <w:rFonts w:ascii="Times New Roman" w:hAnsi="Times New Roman" w:cs="Times New Roman"/>
          <w:sz w:val="24"/>
          <w:szCs w:val="24"/>
        </w:rPr>
        <w:t>采集一次（无论是查询方式还是主动上报方式），采集时间间隔可配置</w:t>
      </w:r>
      <w:r w:rsidR="00CA1CCF">
        <w:rPr>
          <w:rFonts w:ascii="Times New Roman" w:hAnsi="Times New Roman" w:cs="Times New Roman" w:hint="eastAsia"/>
          <w:sz w:val="24"/>
          <w:szCs w:val="24"/>
        </w:rPr>
        <w:t>，超级管理员有此功能；</w:t>
      </w:r>
    </w:p>
    <w:p w:rsidR="0090064C" w:rsidRPr="00D51C55" w:rsidRDefault="0090064C" w:rsidP="0090064C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实时数据</w:t>
      </w:r>
      <w:r w:rsidRPr="00D51C55">
        <w:rPr>
          <w:rFonts w:ascii="Times New Roman" w:hAnsi="Times New Roman" w:cs="Times New Roman"/>
          <w:sz w:val="24"/>
          <w:szCs w:val="24"/>
        </w:rPr>
        <w:t>1</w:t>
      </w:r>
      <w:r w:rsidR="00CA1CCF">
        <w:rPr>
          <w:rFonts w:ascii="Times New Roman" w:hAnsi="Times New Roman" w:cs="Times New Roman"/>
          <w:sz w:val="24"/>
          <w:szCs w:val="24"/>
        </w:rPr>
        <w:t>分钟存数据库一次，存储时间间隔可配置，以分钟为调整间隔</w:t>
      </w:r>
      <w:r w:rsidR="00CA1CCF">
        <w:rPr>
          <w:rFonts w:ascii="Times New Roman" w:hAnsi="Times New Roman" w:cs="Times New Roman" w:hint="eastAsia"/>
          <w:sz w:val="24"/>
          <w:szCs w:val="24"/>
        </w:rPr>
        <w:t>，超级管理员有此功能；</w:t>
      </w:r>
    </w:p>
    <w:p w:rsidR="0090064C" w:rsidRPr="00D51C55" w:rsidRDefault="003B3A96" w:rsidP="0090064C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在操作员界面上，主界面为十个实时监测的窗口，能同时监测十个设备的数据，十秒钟切换至下一组设备，滚动动态显示设备的关键状态。但是每个窗口只能查看</w:t>
      </w:r>
      <w:r w:rsidR="00B015A7" w:rsidRPr="00D51C55">
        <w:rPr>
          <w:rFonts w:ascii="Times New Roman" w:hAnsi="Times New Roman" w:cs="Times New Roman"/>
          <w:sz w:val="24"/>
          <w:szCs w:val="24"/>
        </w:rPr>
        <w:t>开关量和三个电流这四个实时数据。如果想查看完整的所有参数的实时数据，可以在设备列表中点击查看详情，就能够看到这个设备对应的所有参数的实时状态。</w:t>
      </w:r>
    </w:p>
    <w:p w:rsidR="00B015A7" w:rsidRPr="00D51C55" w:rsidRDefault="00B015A7" w:rsidP="0090064C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在超级管理员界面中，无须进行动态浏览实时数据，如果想查看某个</w:t>
      </w:r>
      <w:r w:rsidR="003E4F8F" w:rsidRPr="00D51C55">
        <w:rPr>
          <w:rFonts w:ascii="Times New Roman" w:hAnsi="Times New Roman" w:cs="Times New Roman"/>
          <w:sz w:val="24"/>
          <w:szCs w:val="24"/>
        </w:rPr>
        <w:t>设备的状态，则单击某个设备查看实时数据的详情，就能够看到这个设备对应的所有参数的实时状态。</w:t>
      </w:r>
    </w:p>
    <w:p w:rsidR="001C1517" w:rsidRPr="00D51C55" w:rsidRDefault="001C1517" w:rsidP="0090064C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实时数据监测的参数列表如下：</w:t>
      </w: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2"/>
        <w:gridCol w:w="2423"/>
      </w:tblGrid>
      <w:tr w:rsidR="00D96C97" w:rsidRPr="00D51C55" w:rsidTr="00D51C55">
        <w:trPr>
          <w:jc w:val="center"/>
        </w:trPr>
        <w:tc>
          <w:tcPr>
            <w:tcW w:w="702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3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相电压</w:t>
            </w:r>
          </w:p>
        </w:tc>
      </w:tr>
      <w:tr w:rsidR="00D96C97" w:rsidRPr="00D51C55" w:rsidTr="00D51C55">
        <w:trPr>
          <w:jc w:val="center"/>
        </w:trPr>
        <w:tc>
          <w:tcPr>
            <w:tcW w:w="702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3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相电压</w:t>
            </w:r>
          </w:p>
        </w:tc>
      </w:tr>
      <w:tr w:rsidR="00D96C97" w:rsidRPr="00D51C55" w:rsidTr="00D51C55">
        <w:trPr>
          <w:jc w:val="center"/>
        </w:trPr>
        <w:tc>
          <w:tcPr>
            <w:tcW w:w="702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3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相电压</w:t>
            </w:r>
          </w:p>
        </w:tc>
      </w:tr>
      <w:tr w:rsidR="00D96C97" w:rsidRPr="00D51C55" w:rsidTr="00D51C55">
        <w:trPr>
          <w:jc w:val="center"/>
        </w:trPr>
        <w:tc>
          <w:tcPr>
            <w:tcW w:w="702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3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相线电压</w:t>
            </w:r>
          </w:p>
        </w:tc>
      </w:tr>
      <w:tr w:rsidR="00D96C97" w:rsidRPr="00D51C55" w:rsidTr="00D51C55">
        <w:trPr>
          <w:jc w:val="center"/>
        </w:trPr>
        <w:tc>
          <w:tcPr>
            <w:tcW w:w="702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3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相线电压</w:t>
            </w:r>
          </w:p>
        </w:tc>
      </w:tr>
      <w:tr w:rsidR="00D96C97" w:rsidRPr="00D51C55" w:rsidTr="00D51C55">
        <w:trPr>
          <w:jc w:val="center"/>
        </w:trPr>
        <w:tc>
          <w:tcPr>
            <w:tcW w:w="702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23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相线电压</w:t>
            </w:r>
          </w:p>
        </w:tc>
      </w:tr>
      <w:tr w:rsidR="00D96C97" w:rsidRPr="00D51C55" w:rsidTr="00D51C55">
        <w:trPr>
          <w:jc w:val="center"/>
        </w:trPr>
        <w:tc>
          <w:tcPr>
            <w:tcW w:w="702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23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相电流</w:t>
            </w:r>
          </w:p>
        </w:tc>
      </w:tr>
      <w:tr w:rsidR="00D96C97" w:rsidRPr="00D51C55" w:rsidTr="00D51C55">
        <w:trPr>
          <w:jc w:val="center"/>
        </w:trPr>
        <w:tc>
          <w:tcPr>
            <w:tcW w:w="702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23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相电流</w:t>
            </w:r>
          </w:p>
        </w:tc>
      </w:tr>
      <w:tr w:rsidR="00D96C97" w:rsidRPr="00D51C55" w:rsidTr="00D51C55">
        <w:trPr>
          <w:jc w:val="center"/>
        </w:trPr>
        <w:tc>
          <w:tcPr>
            <w:tcW w:w="702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23" w:type="dxa"/>
            <w:vAlign w:val="center"/>
          </w:tcPr>
          <w:p w:rsidR="00D96C97" w:rsidRPr="00D51C55" w:rsidRDefault="00D96C9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相电流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6D3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相有功功率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6D3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相有功功率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6D3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相有功功率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6D3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总有功功率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6D3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相无功功率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6D3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相无功功率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6D3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相无功功率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6D3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总无功功率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FD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总视在功率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FD4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功率因数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51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频率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51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正有功电能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负有功电能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F7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正向无功电能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F7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负向无功电能</w:t>
            </w:r>
          </w:p>
        </w:tc>
      </w:tr>
      <w:tr w:rsidR="00DB0DC7" w:rsidRPr="00D51C55" w:rsidTr="00D51C55">
        <w:trPr>
          <w:jc w:val="center"/>
        </w:trPr>
        <w:tc>
          <w:tcPr>
            <w:tcW w:w="702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23" w:type="dxa"/>
            <w:vAlign w:val="center"/>
          </w:tcPr>
          <w:p w:rsidR="00DB0DC7" w:rsidRPr="00D51C55" w:rsidRDefault="00DB0DC7" w:rsidP="00C967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C55">
              <w:rPr>
                <w:rFonts w:ascii="Times New Roman" w:hAnsi="Times New Roman" w:cs="Times New Roman"/>
                <w:sz w:val="24"/>
                <w:szCs w:val="24"/>
              </w:rPr>
              <w:t>开关量</w:t>
            </w:r>
          </w:p>
        </w:tc>
      </w:tr>
    </w:tbl>
    <w:p w:rsidR="001C1517" w:rsidRPr="00D51C55" w:rsidRDefault="001C1517" w:rsidP="00D96C97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151CFE" w:rsidRPr="00D51C55" w:rsidRDefault="00151CFE" w:rsidP="009F27E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D51C55">
        <w:rPr>
          <w:rFonts w:ascii="Times New Roman" w:hAnsi="Times New Roman" w:cs="Times New Roman"/>
          <w:b/>
          <w:sz w:val="30"/>
          <w:szCs w:val="30"/>
        </w:rPr>
        <w:t>告警状态监控</w:t>
      </w:r>
    </w:p>
    <w:p w:rsidR="004D479C" w:rsidRPr="00D51C55" w:rsidRDefault="004D479C" w:rsidP="004D479C">
      <w:pPr>
        <w:pStyle w:val="ListParagraph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告警监控是对设备发生异常时的故障提示，包含声音和</w:t>
      </w:r>
      <w:r w:rsidR="008C36F1">
        <w:rPr>
          <w:rFonts w:ascii="Times New Roman" w:hAnsi="Times New Roman" w:cs="Times New Roman" w:hint="eastAsia"/>
          <w:sz w:val="24"/>
          <w:szCs w:val="24"/>
        </w:rPr>
        <w:t>窗口提示</w:t>
      </w:r>
      <w:r w:rsidRPr="00D51C55">
        <w:rPr>
          <w:rFonts w:ascii="Times New Roman" w:hAnsi="Times New Roman" w:cs="Times New Roman"/>
          <w:sz w:val="24"/>
          <w:szCs w:val="24"/>
        </w:rPr>
        <w:t>等提示方式，具体如下：</w:t>
      </w:r>
    </w:p>
    <w:p w:rsidR="004D479C" w:rsidRPr="00D51C55" w:rsidRDefault="007A4978" w:rsidP="007A497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告警包含遥信和遥测两种类别，遥信是针对开关量的告警，开关量为关立即告警；遥测包含电流和电压，共</w:t>
      </w:r>
      <w:r w:rsidRPr="00D51C55">
        <w:rPr>
          <w:rFonts w:ascii="Times New Roman" w:hAnsi="Times New Roman" w:cs="Times New Roman"/>
          <w:sz w:val="24"/>
          <w:szCs w:val="24"/>
        </w:rPr>
        <w:t>6</w:t>
      </w:r>
      <w:r w:rsidRPr="00D51C55">
        <w:rPr>
          <w:rFonts w:ascii="Times New Roman" w:hAnsi="Times New Roman" w:cs="Times New Roman"/>
          <w:sz w:val="24"/>
          <w:szCs w:val="24"/>
        </w:rPr>
        <w:t>个告警变量，三个是电流，三个是线电压；</w:t>
      </w:r>
    </w:p>
    <w:p w:rsidR="007A4978" w:rsidRPr="00D51C55" w:rsidRDefault="007A4978" w:rsidP="007A497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告警方式为两种，一种为产生告警提示音，即发生告警时，伴随着警报声音；一种为</w:t>
      </w:r>
      <w:r w:rsidR="008C36F1">
        <w:rPr>
          <w:rFonts w:ascii="Times New Roman" w:hAnsi="Times New Roman" w:cs="Times New Roman" w:hint="eastAsia"/>
          <w:sz w:val="24"/>
          <w:szCs w:val="24"/>
        </w:rPr>
        <w:t>窗口中单独界面提示</w:t>
      </w:r>
      <w:r w:rsidRPr="00D51C55">
        <w:rPr>
          <w:rFonts w:ascii="Times New Roman" w:hAnsi="Times New Roman" w:cs="Times New Roman"/>
          <w:sz w:val="24"/>
          <w:szCs w:val="24"/>
        </w:rPr>
        <w:t>，即发生告警时，</w:t>
      </w:r>
      <w:r w:rsidR="008C36F1">
        <w:rPr>
          <w:rFonts w:ascii="Times New Roman" w:hAnsi="Times New Roman" w:cs="Times New Roman" w:hint="eastAsia"/>
          <w:sz w:val="24"/>
          <w:szCs w:val="24"/>
        </w:rPr>
        <w:t>在告警提示的界面进行提示（暂定以列表方式提示，但是需要有明显标识）</w:t>
      </w:r>
      <w:r w:rsidRPr="00D51C55">
        <w:rPr>
          <w:rFonts w:ascii="Times New Roman" w:hAnsi="Times New Roman" w:cs="Times New Roman"/>
          <w:sz w:val="24"/>
          <w:szCs w:val="24"/>
        </w:rPr>
        <w:t>；</w:t>
      </w:r>
    </w:p>
    <w:p w:rsidR="0047583E" w:rsidRPr="00D51C55" w:rsidRDefault="0047583E" w:rsidP="007A497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告警以秒为单位第一时间提示</w:t>
      </w:r>
      <w:r w:rsidR="00BD40CF">
        <w:rPr>
          <w:rFonts w:ascii="Times New Roman" w:hAnsi="Times New Roman" w:cs="Times New Roman" w:hint="eastAsia"/>
          <w:sz w:val="24"/>
          <w:szCs w:val="24"/>
        </w:rPr>
        <w:t>（取决于实时数据的时间）</w:t>
      </w:r>
      <w:r>
        <w:rPr>
          <w:rFonts w:ascii="Times New Roman" w:hAnsi="Times New Roman" w:cs="Times New Roman" w:hint="eastAsia"/>
          <w:sz w:val="24"/>
          <w:szCs w:val="24"/>
        </w:rPr>
        <w:t>，但是存储数据库是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分钟存一次，时间可由超级管理员配置。</w:t>
      </w:r>
    </w:p>
    <w:p w:rsidR="008C36F1" w:rsidRPr="00D51C55" w:rsidRDefault="008C36F1" w:rsidP="007A4978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告警逻辑为，第一次告警立即提示</w:t>
      </w:r>
      <w:r w:rsidR="0047583E">
        <w:rPr>
          <w:rFonts w:ascii="Times New Roman" w:hAnsi="Times New Roman" w:cs="Times New Roman" w:hint="eastAsia"/>
          <w:sz w:val="24"/>
          <w:szCs w:val="24"/>
        </w:rPr>
        <w:t>，提示内容包括告警内容、第一次告警时间，告警的值，还能对告警进行处理</w:t>
      </w:r>
      <w:r w:rsidR="00221F76">
        <w:rPr>
          <w:rFonts w:ascii="Times New Roman" w:hAnsi="Times New Roman" w:cs="Times New Roman" w:hint="eastAsia"/>
          <w:sz w:val="24"/>
          <w:szCs w:val="24"/>
        </w:rPr>
        <w:t>（操作员能够处理，超级管理员只能关闭）</w:t>
      </w:r>
      <w:r w:rsidR="0047583E">
        <w:rPr>
          <w:rFonts w:ascii="Times New Roman" w:hAnsi="Times New Roman" w:cs="Times New Roman" w:hint="eastAsia"/>
          <w:sz w:val="24"/>
          <w:szCs w:val="24"/>
        </w:rPr>
        <w:t>；如</w:t>
      </w:r>
      <w:r w:rsidR="002F0915">
        <w:rPr>
          <w:rFonts w:ascii="Times New Roman" w:hAnsi="Times New Roman" w:cs="Times New Roman" w:hint="eastAsia"/>
          <w:sz w:val="24"/>
          <w:szCs w:val="24"/>
        </w:rPr>
        <w:t>果第一次告警出现后，操作员没有处理，那么还是保持此条告警不变，告警内容</w:t>
      </w:r>
      <w:r w:rsidR="00221F76">
        <w:rPr>
          <w:rFonts w:ascii="Times New Roman" w:hAnsi="Times New Roman" w:cs="Times New Roman" w:hint="eastAsia"/>
          <w:sz w:val="24"/>
          <w:szCs w:val="24"/>
        </w:rPr>
        <w:t>和告警时间也不变；如果操作员对告警进行处理后，故障仍</w:t>
      </w:r>
      <w:r w:rsidR="002F0915">
        <w:rPr>
          <w:rFonts w:ascii="Times New Roman" w:hAnsi="Times New Roman" w:cs="Times New Roman" w:hint="eastAsia"/>
          <w:sz w:val="24"/>
          <w:szCs w:val="24"/>
        </w:rPr>
        <w:t>没有消除，还是</w:t>
      </w:r>
      <w:r w:rsidR="00221F76">
        <w:rPr>
          <w:rFonts w:ascii="Times New Roman" w:hAnsi="Times New Roman" w:cs="Times New Roman" w:hint="eastAsia"/>
          <w:sz w:val="24"/>
          <w:szCs w:val="24"/>
        </w:rPr>
        <w:t>当成</w:t>
      </w:r>
      <w:r w:rsidR="002F0915">
        <w:rPr>
          <w:rFonts w:ascii="Times New Roman" w:hAnsi="Times New Roman" w:cs="Times New Roman" w:hint="eastAsia"/>
          <w:sz w:val="24"/>
          <w:szCs w:val="24"/>
        </w:rPr>
        <w:t>第一次告警进行提示。</w:t>
      </w:r>
    </w:p>
    <w:p w:rsidR="00151CFE" w:rsidRPr="00D51C55" w:rsidRDefault="00151CFE" w:rsidP="009F27E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D51C55">
        <w:rPr>
          <w:rFonts w:ascii="Times New Roman" w:hAnsi="Times New Roman" w:cs="Times New Roman"/>
          <w:b/>
          <w:sz w:val="30"/>
          <w:szCs w:val="30"/>
        </w:rPr>
        <w:t>历史查询功能</w:t>
      </w:r>
    </w:p>
    <w:p w:rsidR="003579C8" w:rsidRPr="00D51C55" w:rsidRDefault="003579C8" w:rsidP="003579C8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历史查询功能包含实时数据历史查询和告警历史数据查询</w:t>
      </w:r>
      <w:r w:rsidR="00BE7B0D" w:rsidRPr="00D51C55">
        <w:rPr>
          <w:rFonts w:ascii="Times New Roman" w:hAnsi="Times New Roman" w:cs="Times New Roman"/>
          <w:sz w:val="24"/>
          <w:szCs w:val="24"/>
        </w:rPr>
        <w:t>，具体如下：</w:t>
      </w:r>
    </w:p>
    <w:p w:rsidR="003579C8" w:rsidRPr="00D51C55" w:rsidRDefault="00236119" w:rsidP="00236119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lastRenderedPageBreak/>
        <w:t>超级管理员和操作员具备历史查询功能；</w:t>
      </w:r>
    </w:p>
    <w:p w:rsidR="00236119" w:rsidRPr="00D51C55" w:rsidRDefault="005C2B94" w:rsidP="005C2B94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实时数据历史查询：可以按照设备码和时间段查询对应的实时数据；</w:t>
      </w:r>
    </w:p>
    <w:p w:rsidR="005C2B94" w:rsidRPr="00D51C55" w:rsidRDefault="00496AD8" w:rsidP="005C2B94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告警历史数据查询：可以按照设备码、</w:t>
      </w:r>
      <w:r w:rsidR="00A86E78" w:rsidRPr="00D51C55">
        <w:rPr>
          <w:rFonts w:ascii="Times New Roman" w:hAnsi="Times New Roman" w:cs="Times New Roman"/>
          <w:sz w:val="24"/>
          <w:szCs w:val="24"/>
        </w:rPr>
        <w:t>告警类型</w:t>
      </w:r>
      <w:r w:rsidR="00B14045" w:rsidRPr="00D51C55">
        <w:rPr>
          <w:rFonts w:ascii="Times New Roman" w:hAnsi="Times New Roman" w:cs="Times New Roman"/>
          <w:sz w:val="24"/>
          <w:szCs w:val="24"/>
        </w:rPr>
        <w:t>、告警时间进行查询对应的告警历史数据。</w:t>
      </w:r>
    </w:p>
    <w:p w:rsidR="00374ED8" w:rsidRPr="00D51C55" w:rsidRDefault="00374ED8" w:rsidP="005C2B94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查询出的历史数据可以导出到</w:t>
      </w:r>
      <w:r w:rsidRPr="00D51C55">
        <w:rPr>
          <w:rFonts w:ascii="Times New Roman" w:hAnsi="Times New Roman" w:cs="Times New Roman"/>
          <w:sz w:val="24"/>
          <w:szCs w:val="24"/>
        </w:rPr>
        <w:t>EXCEL</w:t>
      </w:r>
      <w:r w:rsidRPr="00D51C55">
        <w:rPr>
          <w:rFonts w:ascii="Times New Roman" w:hAnsi="Times New Roman" w:cs="Times New Roman"/>
          <w:sz w:val="24"/>
          <w:szCs w:val="24"/>
        </w:rPr>
        <w:t>。</w:t>
      </w:r>
    </w:p>
    <w:p w:rsidR="00151CFE" w:rsidRPr="00D51C55" w:rsidRDefault="00151CFE" w:rsidP="009F27E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D51C55">
        <w:rPr>
          <w:rFonts w:ascii="Times New Roman" w:hAnsi="Times New Roman" w:cs="Times New Roman"/>
          <w:b/>
          <w:sz w:val="30"/>
          <w:szCs w:val="30"/>
        </w:rPr>
        <w:t>日志管理</w:t>
      </w:r>
    </w:p>
    <w:p w:rsidR="00762BFC" w:rsidRPr="00D51C55" w:rsidRDefault="00762BFC" w:rsidP="00762BF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日志管理包含日志的记录、日志的查询操作，具体为：</w:t>
      </w:r>
    </w:p>
    <w:p w:rsidR="00762BFC" w:rsidRPr="00D51C55" w:rsidRDefault="00762BFC" w:rsidP="00424D61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日志记录包括所有的登录、注销、修改密码等会话</w:t>
      </w:r>
      <w:r w:rsidR="00424D61" w:rsidRPr="00D51C55">
        <w:rPr>
          <w:rFonts w:ascii="Times New Roman" w:hAnsi="Times New Roman" w:cs="Times New Roman"/>
          <w:sz w:val="24"/>
          <w:szCs w:val="24"/>
        </w:rPr>
        <w:t>操作，增加、修改、删除</w:t>
      </w:r>
      <w:r w:rsidRPr="00D51C55">
        <w:rPr>
          <w:rFonts w:ascii="Times New Roman" w:hAnsi="Times New Roman" w:cs="Times New Roman"/>
          <w:sz w:val="24"/>
          <w:szCs w:val="24"/>
        </w:rPr>
        <w:t>设备</w:t>
      </w:r>
      <w:r w:rsidR="00424D61" w:rsidRPr="00D51C55">
        <w:rPr>
          <w:rFonts w:ascii="Times New Roman" w:hAnsi="Times New Roman" w:cs="Times New Roman"/>
          <w:sz w:val="24"/>
          <w:szCs w:val="24"/>
        </w:rPr>
        <w:t>等设备</w:t>
      </w:r>
      <w:r w:rsidRPr="00D51C55">
        <w:rPr>
          <w:rFonts w:ascii="Times New Roman" w:hAnsi="Times New Roman" w:cs="Times New Roman"/>
          <w:sz w:val="24"/>
          <w:szCs w:val="24"/>
        </w:rPr>
        <w:t>管理操作</w:t>
      </w:r>
      <w:r w:rsidR="00AA7CE6">
        <w:rPr>
          <w:rFonts w:ascii="Times New Roman" w:hAnsi="Times New Roman" w:cs="Times New Roman" w:hint="eastAsia"/>
          <w:sz w:val="24"/>
          <w:szCs w:val="24"/>
        </w:rPr>
        <w:t>，以及告警处理操作</w:t>
      </w:r>
      <w:r w:rsidRPr="00D51C55">
        <w:rPr>
          <w:rFonts w:ascii="Times New Roman" w:hAnsi="Times New Roman" w:cs="Times New Roman"/>
          <w:sz w:val="24"/>
          <w:szCs w:val="24"/>
        </w:rPr>
        <w:t>；</w:t>
      </w:r>
    </w:p>
    <w:p w:rsidR="00D3606A" w:rsidRPr="00D51C55" w:rsidRDefault="00D3606A" w:rsidP="00D3606A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日志记录包含所有超级管理员和管理员的操作记录，超级管理员能够查询所有用户的操作，管理员用户只能查到自身用户的操作；</w:t>
      </w:r>
    </w:p>
    <w:p w:rsidR="00DE1B86" w:rsidRDefault="00D3606A" w:rsidP="00DE1B86">
      <w:pPr>
        <w:pStyle w:val="ListParagraph"/>
        <w:numPr>
          <w:ilvl w:val="0"/>
          <w:numId w:val="10"/>
        </w:numPr>
        <w:spacing w:line="360" w:lineRule="auto"/>
        <w:ind w:firstLineChars="0"/>
        <w:rPr>
          <w:ins w:id="10" w:author="李洪涛" w:date="2015-04-05T22:07:00Z"/>
          <w:rFonts w:ascii="Times New Roman" w:hAnsi="Times New Roman" w:cs="Times New Roman"/>
          <w:sz w:val="24"/>
          <w:szCs w:val="24"/>
        </w:rPr>
      </w:pPr>
      <w:r w:rsidRPr="00D51C55">
        <w:rPr>
          <w:rFonts w:ascii="Times New Roman" w:hAnsi="Times New Roman" w:cs="Times New Roman"/>
          <w:sz w:val="24"/>
          <w:szCs w:val="24"/>
        </w:rPr>
        <w:t>日志</w:t>
      </w:r>
      <w:r w:rsidR="00762BFC" w:rsidRPr="00D51C55">
        <w:rPr>
          <w:rFonts w:ascii="Times New Roman" w:hAnsi="Times New Roman" w:cs="Times New Roman"/>
          <w:sz w:val="24"/>
          <w:szCs w:val="24"/>
        </w:rPr>
        <w:t>查询条件要包含所有查询方式，比如用户名、设备码、时间、操作方式</w:t>
      </w:r>
      <w:r w:rsidRPr="00D51C55">
        <w:rPr>
          <w:rFonts w:ascii="Times New Roman" w:hAnsi="Times New Roman" w:cs="Times New Roman"/>
          <w:sz w:val="24"/>
          <w:szCs w:val="24"/>
        </w:rPr>
        <w:t>等。</w:t>
      </w:r>
    </w:p>
    <w:p w:rsidR="00DE1B86" w:rsidRPr="00D51C55" w:rsidRDefault="00DE1B86" w:rsidP="00DE1B86">
      <w:pPr>
        <w:pStyle w:val="ListParagraph"/>
        <w:numPr>
          <w:ilvl w:val="0"/>
          <w:numId w:val="1"/>
        </w:numPr>
        <w:spacing w:line="360" w:lineRule="auto"/>
        <w:ind w:firstLineChars="0"/>
        <w:rPr>
          <w:ins w:id="11" w:author="李洪涛" w:date="2015-04-05T22:07:00Z"/>
          <w:rFonts w:ascii="Times New Roman" w:hAnsi="Times New Roman" w:cs="Times New Roman"/>
          <w:b/>
          <w:sz w:val="30"/>
          <w:szCs w:val="30"/>
        </w:rPr>
      </w:pPr>
      <w:ins w:id="12" w:author="李洪涛" w:date="2015-04-05T22:07:00Z">
        <w:r>
          <w:rPr>
            <w:rFonts w:ascii="Times New Roman" w:hAnsi="Times New Roman" w:cs="Times New Roman" w:hint="eastAsia"/>
            <w:b/>
            <w:sz w:val="30"/>
            <w:szCs w:val="30"/>
          </w:rPr>
          <w:t>系统管理</w:t>
        </w:r>
      </w:ins>
    </w:p>
    <w:p w:rsidR="00DE1B86" w:rsidRDefault="00DE1B86" w:rsidP="00DE1B86">
      <w:pPr>
        <w:spacing w:line="360" w:lineRule="auto"/>
        <w:rPr>
          <w:ins w:id="13" w:author="李洪涛" w:date="2015-04-05T22:07:00Z"/>
          <w:rFonts w:ascii="Times New Roman" w:hAnsi="Times New Roman" w:cs="Times New Roman"/>
          <w:sz w:val="24"/>
          <w:szCs w:val="24"/>
        </w:rPr>
      </w:pPr>
      <w:ins w:id="14" w:author="李洪涛" w:date="2015-04-05T22:07:00Z">
        <w:r>
          <w:rPr>
            <w:rFonts w:ascii="Times New Roman" w:hAnsi="Times New Roman" w:cs="Times New Roman" w:hint="eastAsia"/>
            <w:sz w:val="24"/>
            <w:szCs w:val="24"/>
          </w:rPr>
          <w:t>系统管理包含系统消息、联系客服和广告等功能；</w:t>
        </w:r>
      </w:ins>
    </w:p>
    <w:p w:rsidR="00DE1B86" w:rsidRDefault="00DE1B86" w:rsidP="00DE1B86">
      <w:pPr>
        <w:pStyle w:val="ListParagraph"/>
        <w:numPr>
          <w:ilvl w:val="0"/>
          <w:numId w:val="12"/>
        </w:numPr>
        <w:spacing w:line="360" w:lineRule="auto"/>
        <w:ind w:firstLineChars="0"/>
        <w:rPr>
          <w:ins w:id="15" w:author="李洪涛" w:date="2015-04-05T22:07:00Z"/>
          <w:rFonts w:ascii="Times New Roman" w:hAnsi="Times New Roman" w:cs="Times New Roman"/>
          <w:sz w:val="24"/>
          <w:szCs w:val="24"/>
        </w:rPr>
      </w:pPr>
      <w:ins w:id="16" w:author="李洪涛" w:date="2015-04-05T22:07:00Z">
        <w:r w:rsidRPr="000751CC">
          <w:rPr>
            <w:rFonts w:ascii="Times New Roman" w:hAnsi="Times New Roman" w:cs="Times New Roman" w:hint="eastAsia"/>
            <w:sz w:val="24"/>
            <w:szCs w:val="24"/>
          </w:rPr>
          <w:t>系统消息功能</w:t>
        </w:r>
      </w:ins>
    </w:p>
    <w:p w:rsidR="00DE1B86" w:rsidRDefault="00DE1B86" w:rsidP="00DE1B86">
      <w:pPr>
        <w:pStyle w:val="ListParagraph"/>
        <w:numPr>
          <w:ilvl w:val="0"/>
          <w:numId w:val="13"/>
        </w:numPr>
        <w:spacing w:line="360" w:lineRule="auto"/>
        <w:ind w:firstLineChars="0"/>
        <w:rPr>
          <w:ins w:id="17" w:author="李洪涛" w:date="2015-04-05T22:07:00Z"/>
          <w:rFonts w:ascii="Times New Roman" w:hAnsi="Times New Roman" w:cs="Times New Roman"/>
          <w:sz w:val="24"/>
          <w:szCs w:val="24"/>
        </w:rPr>
      </w:pPr>
      <w:ins w:id="18" w:author="李洪涛" w:date="2015-04-05T22:07:00Z">
        <w:r>
          <w:rPr>
            <w:rFonts w:ascii="Times New Roman" w:hAnsi="Times New Roman" w:cs="Times New Roman" w:hint="eastAsia"/>
            <w:sz w:val="24"/>
            <w:szCs w:val="24"/>
          </w:rPr>
          <w:t>超级管理员可即时、定时、间隔时间以文字的方式循环推送系统消息，可广播推送，也可指定用户推送。</w:t>
        </w:r>
      </w:ins>
    </w:p>
    <w:p w:rsidR="00DE1B86" w:rsidRPr="000751CC" w:rsidRDefault="00DE1B86" w:rsidP="00DE1B86">
      <w:pPr>
        <w:pStyle w:val="ListParagraph"/>
        <w:numPr>
          <w:ilvl w:val="0"/>
          <w:numId w:val="13"/>
        </w:numPr>
        <w:spacing w:line="360" w:lineRule="auto"/>
        <w:ind w:firstLineChars="0"/>
        <w:rPr>
          <w:ins w:id="19" w:author="李洪涛" w:date="2015-04-05T22:07:00Z"/>
          <w:rFonts w:ascii="Times New Roman" w:hAnsi="Times New Roman" w:cs="Times New Roman"/>
          <w:sz w:val="24"/>
          <w:szCs w:val="24"/>
        </w:rPr>
      </w:pPr>
      <w:ins w:id="20" w:author="李洪涛" w:date="2015-04-05T22:07:00Z">
        <w:r>
          <w:rPr>
            <w:rFonts w:ascii="Times New Roman" w:hAnsi="Times New Roman" w:cs="Times New Roman" w:hint="eastAsia"/>
            <w:sz w:val="24"/>
            <w:szCs w:val="24"/>
          </w:rPr>
          <w:t>操作员在系统消息窗口可查看推送的信息；</w:t>
        </w:r>
      </w:ins>
    </w:p>
    <w:p w:rsidR="00DE1B86" w:rsidRDefault="00DE1B86" w:rsidP="00DE1B86">
      <w:pPr>
        <w:pStyle w:val="ListParagraph"/>
        <w:numPr>
          <w:ilvl w:val="0"/>
          <w:numId w:val="12"/>
        </w:numPr>
        <w:spacing w:line="360" w:lineRule="auto"/>
        <w:ind w:firstLineChars="0"/>
        <w:rPr>
          <w:ins w:id="21" w:author="李洪涛" w:date="2015-04-05T22:07:00Z"/>
          <w:rFonts w:ascii="Times New Roman" w:hAnsi="Times New Roman" w:cs="Times New Roman"/>
          <w:sz w:val="24"/>
          <w:szCs w:val="24"/>
        </w:rPr>
      </w:pPr>
      <w:ins w:id="22" w:author="李洪涛" w:date="2015-04-05T22:07:00Z">
        <w:r>
          <w:rPr>
            <w:rFonts w:ascii="Times New Roman" w:hAnsi="Times New Roman" w:cs="Times New Roman" w:hint="eastAsia"/>
            <w:sz w:val="24"/>
            <w:szCs w:val="24"/>
          </w:rPr>
          <w:t>联系客服功能</w:t>
        </w:r>
      </w:ins>
    </w:p>
    <w:p w:rsidR="00DE1B86" w:rsidRDefault="00DE1B86" w:rsidP="00DE1B86">
      <w:pPr>
        <w:pStyle w:val="ListParagraph"/>
        <w:numPr>
          <w:ilvl w:val="0"/>
          <w:numId w:val="14"/>
        </w:numPr>
        <w:spacing w:line="360" w:lineRule="auto"/>
        <w:ind w:firstLineChars="0"/>
        <w:rPr>
          <w:ins w:id="23" w:author="李洪涛" w:date="2015-04-05T22:07:00Z"/>
          <w:rFonts w:ascii="Times New Roman" w:hAnsi="Times New Roman" w:cs="Times New Roman"/>
          <w:sz w:val="24"/>
          <w:szCs w:val="24"/>
        </w:rPr>
      </w:pPr>
      <w:ins w:id="24" w:author="李洪涛" w:date="2015-04-05T22:07:00Z">
        <w:r>
          <w:rPr>
            <w:rFonts w:ascii="Times New Roman" w:hAnsi="Times New Roman" w:cs="Times New Roman" w:hint="eastAsia"/>
            <w:sz w:val="24"/>
            <w:szCs w:val="24"/>
          </w:rPr>
          <w:t>操作员或管理员可以通过点击查看客服电话号码的功能；</w:t>
        </w:r>
      </w:ins>
    </w:p>
    <w:p w:rsidR="00DE1B86" w:rsidRDefault="00DE1B86" w:rsidP="00DE1B86">
      <w:pPr>
        <w:pStyle w:val="ListParagraph"/>
        <w:numPr>
          <w:ilvl w:val="0"/>
          <w:numId w:val="14"/>
        </w:numPr>
        <w:spacing w:line="360" w:lineRule="auto"/>
        <w:ind w:firstLineChars="0"/>
        <w:rPr>
          <w:ins w:id="25" w:author="李洪涛" w:date="2015-04-05T22:07:00Z"/>
          <w:rFonts w:ascii="Times New Roman" w:hAnsi="Times New Roman" w:cs="Times New Roman"/>
          <w:sz w:val="24"/>
          <w:szCs w:val="24"/>
        </w:rPr>
      </w:pPr>
      <w:ins w:id="26" w:author="李洪涛" w:date="2015-04-05T22:07:00Z">
        <w:r>
          <w:rPr>
            <w:rFonts w:ascii="Times New Roman" w:hAnsi="Times New Roman" w:cs="Times New Roman" w:hint="eastAsia"/>
            <w:sz w:val="24"/>
            <w:szCs w:val="24"/>
          </w:rPr>
          <w:t>超级管理员可以修改客服电话号码；</w:t>
        </w:r>
      </w:ins>
    </w:p>
    <w:p w:rsidR="00DE1B86" w:rsidRDefault="00DE1B86" w:rsidP="00DE1B86">
      <w:pPr>
        <w:pStyle w:val="ListParagraph"/>
        <w:numPr>
          <w:ilvl w:val="0"/>
          <w:numId w:val="12"/>
        </w:numPr>
        <w:spacing w:line="360" w:lineRule="auto"/>
        <w:ind w:firstLineChars="0"/>
        <w:rPr>
          <w:ins w:id="27" w:author="李洪涛" w:date="2015-04-05T22:07:00Z"/>
          <w:rFonts w:ascii="Times New Roman" w:hAnsi="Times New Roman" w:cs="Times New Roman"/>
          <w:sz w:val="24"/>
          <w:szCs w:val="24"/>
        </w:rPr>
      </w:pPr>
      <w:ins w:id="28" w:author="李洪涛" w:date="2015-04-05T22:07:00Z">
        <w:r>
          <w:rPr>
            <w:rFonts w:ascii="Times New Roman" w:hAnsi="Times New Roman" w:cs="Times New Roman" w:hint="eastAsia"/>
            <w:sz w:val="24"/>
            <w:szCs w:val="24"/>
          </w:rPr>
          <w:t>广告功能</w:t>
        </w:r>
      </w:ins>
    </w:p>
    <w:p w:rsidR="00DE1B86" w:rsidRDefault="00DE1B86" w:rsidP="00DE1B86">
      <w:pPr>
        <w:pStyle w:val="ListParagraph"/>
        <w:numPr>
          <w:ilvl w:val="0"/>
          <w:numId w:val="15"/>
        </w:numPr>
        <w:spacing w:line="360" w:lineRule="auto"/>
        <w:ind w:firstLineChars="0"/>
        <w:rPr>
          <w:ins w:id="29" w:author="李洪涛" w:date="2015-04-05T22:07:00Z"/>
          <w:rFonts w:ascii="Times New Roman" w:hAnsi="Times New Roman" w:cs="Times New Roman"/>
          <w:sz w:val="24"/>
          <w:szCs w:val="24"/>
        </w:rPr>
      </w:pPr>
      <w:ins w:id="30" w:author="李洪涛" w:date="2015-04-05T22:07:00Z">
        <w:r>
          <w:rPr>
            <w:rFonts w:ascii="Times New Roman" w:hAnsi="Times New Roman" w:cs="Times New Roman" w:hint="eastAsia"/>
            <w:sz w:val="24"/>
            <w:szCs w:val="24"/>
          </w:rPr>
          <w:t>操作员可以在预留的广告位查看广告，方式为图片循环；</w:t>
        </w:r>
      </w:ins>
    </w:p>
    <w:p w:rsidR="00DE1B86" w:rsidRPr="000751CC" w:rsidRDefault="00DE1B86" w:rsidP="00DE1B86">
      <w:pPr>
        <w:pStyle w:val="ListParagraph"/>
        <w:numPr>
          <w:ilvl w:val="0"/>
          <w:numId w:val="15"/>
        </w:numPr>
        <w:spacing w:line="360" w:lineRule="auto"/>
        <w:ind w:firstLineChars="0"/>
        <w:rPr>
          <w:ins w:id="31" w:author="李洪涛" w:date="2015-04-05T22:07:00Z"/>
          <w:rFonts w:ascii="Times New Roman" w:hAnsi="Times New Roman" w:cs="Times New Roman"/>
          <w:sz w:val="24"/>
          <w:szCs w:val="24"/>
        </w:rPr>
      </w:pPr>
      <w:ins w:id="32" w:author="李洪涛" w:date="2015-04-05T22:07:00Z">
        <w:r>
          <w:rPr>
            <w:rFonts w:ascii="Times New Roman" w:hAnsi="Times New Roman" w:cs="Times New Roman" w:hint="eastAsia"/>
            <w:sz w:val="24"/>
            <w:szCs w:val="24"/>
          </w:rPr>
          <w:t>超级管理员可以远程修改广告内容。</w:t>
        </w:r>
      </w:ins>
    </w:p>
    <w:p w:rsidR="00DE1B86" w:rsidRPr="00DE1B86" w:rsidRDefault="00DE1B86">
      <w:pPr>
        <w:spacing w:line="360" w:lineRule="auto"/>
        <w:rPr>
          <w:rFonts w:ascii="Times New Roman" w:hAnsi="Times New Roman" w:cs="Times New Roman"/>
          <w:sz w:val="24"/>
          <w:szCs w:val="24"/>
          <w:rPrChange w:id="33" w:author="李洪涛" w:date="2015-04-05T22:07:00Z">
            <w:rPr/>
          </w:rPrChange>
        </w:rPr>
        <w:pPrChange w:id="34" w:author="李洪涛" w:date="2015-04-05T22:07:00Z">
          <w:pPr>
            <w:pStyle w:val="ListParagraph"/>
            <w:numPr>
              <w:numId w:val="10"/>
            </w:numPr>
            <w:spacing w:line="360" w:lineRule="auto"/>
            <w:ind w:left="360" w:firstLineChars="0" w:hanging="360"/>
          </w:pPr>
        </w:pPrChange>
      </w:pPr>
    </w:p>
    <w:sectPr w:rsidR="00DE1B86" w:rsidRPr="00DE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3A6" w:rsidRDefault="00AD53A6" w:rsidP="000751CC">
      <w:r>
        <w:separator/>
      </w:r>
    </w:p>
  </w:endnote>
  <w:endnote w:type="continuationSeparator" w:id="0">
    <w:p w:rsidR="00AD53A6" w:rsidRDefault="00AD53A6" w:rsidP="0007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3A6" w:rsidRDefault="00AD53A6" w:rsidP="000751CC">
      <w:r>
        <w:separator/>
      </w:r>
    </w:p>
  </w:footnote>
  <w:footnote w:type="continuationSeparator" w:id="0">
    <w:p w:rsidR="00AD53A6" w:rsidRDefault="00AD53A6" w:rsidP="00075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5AB8"/>
    <w:multiLevelType w:val="hybridMultilevel"/>
    <w:tmpl w:val="A6384370"/>
    <w:lvl w:ilvl="0" w:tplc="1882AA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303532"/>
    <w:multiLevelType w:val="hybridMultilevel"/>
    <w:tmpl w:val="96FCD45A"/>
    <w:lvl w:ilvl="0" w:tplc="1F0A3F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D85AD8"/>
    <w:multiLevelType w:val="hybridMultilevel"/>
    <w:tmpl w:val="98C428F0"/>
    <w:lvl w:ilvl="0" w:tplc="6486FD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E600C0D"/>
    <w:multiLevelType w:val="hybridMultilevel"/>
    <w:tmpl w:val="3C38957C"/>
    <w:lvl w:ilvl="0" w:tplc="6BB69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F06296"/>
    <w:multiLevelType w:val="hybridMultilevel"/>
    <w:tmpl w:val="1674AAD8"/>
    <w:lvl w:ilvl="0" w:tplc="CC100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2471C"/>
    <w:multiLevelType w:val="hybridMultilevel"/>
    <w:tmpl w:val="B87AD1A8"/>
    <w:lvl w:ilvl="0" w:tplc="6D62C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0C729B"/>
    <w:multiLevelType w:val="hybridMultilevel"/>
    <w:tmpl w:val="63BA32DE"/>
    <w:lvl w:ilvl="0" w:tplc="C11E252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F0091A"/>
    <w:multiLevelType w:val="hybridMultilevel"/>
    <w:tmpl w:val="256E6B92"/>
    <w:lvl w:ilvl="0" w:tplc="FD8689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7FE1319"/>
    <w:multiLevelType w:val="hybridMultilevel"/>
    <w:tmpl w:val="099038DE"/>
    <w:lvl w:ilvl="0" w:tplc="15606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7A2FD1"/>
    <w:multiLevelType w:val="hybridMultilevel"/>
    <w:tmpl w:val="882A35FC"/>
    <w:lvl w:ilvl="0" w:tplc="2F5421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007075"/>
    <w:multiLevelType w:val="hybridMultilevel"/>
    <w:tmpl w:val="128AB6F0"/>
    <w:lvl w:ilvl="0" w:tplc="DC9872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AE432A"/>
    <w:multiLevelType w:val="hybridMultilevel"/>
    <w:tmpl w:val="FBF6CD78"/>
    <w:lvl w:ilvl="0" w:tplc="90A6C9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D9E1D32"/>
    <w:multiLevelType w:val="hybridMultilevel"/>
    <w:tmpl w:val="FA2AE6E0"/>
    <w:lvl w:ilvl="0" w:tplc="D65620BA">
      <w:start w:val="1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3">
    <w:nsid w:val="708B6333"/>
    <w:multiLevelType w:val="hybridMultilevel"/>
    <w:tmpl w:val="67360E80"/>
    <w:lvl w:ilvl="0" w:tplc="D46E1F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8E6444"/>
    <w:multiLevelType w:val="hybridMultilevel"/>
    <w:tmpl w:val="FDD0C132"/>
    <w:lvl w:ilvl="0" w:tplc="EB524B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13"/>
  </w:num>
  <w:num w:numId="10">
    <w:abstractNumId w:val="8"/>
  </w:num>
  <w:num w:numId="11">
    <w:abstractNumId w:val="9"/>
  </w:num>
  <w:num w:numId="12">
    <w:abstractNumId w:val="3"/>
  </w:num>
  <w:num w:numId="13">
    <w:abstractNumId w:val="1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CFE"/>
    <w:rsid w:val="00014F15"/>
    <w:rsid w:val="00025526"/>
    <w:rsid w:val="00067735"/>
    <w:rsid w:val="000751CC"/>
    <w:rsid w:val="0009080B"/>
    <w:rsid w:val="00110566"/>
    <w:rsid w:val="00151CFE"/>
    <w:rsid w:val="00163AA6"/>
    <w:rsid w:val="00193B66"/>
    <w:rsid w:val="001C1517"/>
    <w:rsid w:val="001E4442"/>
    <w:rsid w:val="00221F76"/>
    <w:rsid w:val="00236119"/>
    <w:rsid w:val="002F0915"/>
    <w:rsid w:val="003579C8"/>
    <w:rsid w:val="003714F3"/>
    <w:rsid w:val="00371850"/>
    <w:rsid w:val="00374ED8"/>
    <w:rsid w:val="003756C0"/>
    <w:rsid w:val="00376BF6"/>
    <w:rsid w:val="00387724"/>
    <w:rsid w:val="00390E02"/>
    <w:rsid w:val="003B3A96"/>
    <w:rsid w:val="003E4F8F"/>
    <w:rsid w:val="00424D61"/>
    <w:rsid w:val="004652A1"/>
    <w:rsid w:val="0047583E"/>
    <w:rsid w:val="00496AD8"/>
    <w:rsid w:val="004C1DB4"/>
    <w:rsid w:val="004D479C"/>
    <w:rsid w:val="005C2B94"/>
    <w:rsid w:val="005E5616"/>
    <w:rsid w:val="005E7FA5"/>
    <w:rsid w:val="006145B9"/>
    <w:rsid w:val="006A6814"/>
    <w:rsid w:val="0070586F"/>
    <w:rsid w:val="00727F13"/>
    <w:rsid w:val="00744EE9"/>
    <w:rsid w:val="00762BFC"/>
    <w:rsid w:val="00763681"/>
    <w:rsid w:val="007A4978"/>
    <w:rsid w:val="007C09C0"/>
    <w:rsid w:val="007D2FF5"/>
    <w:rsid w:val="00803A5B"/>
    <w:rsid w:val="00856E34"/>
    <w:rsid w:val="008B1A37"/>
    <w:rsid w:val="008C36F1"/>
    <w:rsid w:val="0090064C"/>
    <w:rsid w:val="00926F40"/>
    <w:rsid w:val="009426EF"/>
    <w:rsid w:val="009E4BE2"/>
    <w:rsid w:val="009F27EA"/>
    <w:rsid w:val="009F67E8"/>
    <w:rsid w:val="00A1231A"/>
    <w:rsid w:val="00A3154A"/>
    <w:rsid w:val="00A82A1A"/>
    <w:rsid w:val="00A86E78"/>
    <w:rsid w:val="00AA7CE6"/>
    <w:rsid w:val="00AC70BC"/>
    <w:rsid w:val="00AD53A6"/>
    <w:rsid w:val="00B015A7"/>
    <w:rsid w:val="00B14045"/>
    <w:rsid w:val="00BD00E7"/>
    <w:rsid w:val="00BD40CF"/>
    <w:rsid w:val="00BE7B0D"/>
    <w:rsid w:val="00BF45A5"/>
    <w:rsid w:val="00C26BE1"/>
    <w:rsid w:val="00CA1CCF"/>
    <w:rsid w:val="00D227C6"/>
    <w:rsid w:val="00D3606A"/>
    <w:rsid w:val="00D51C55"/>
    <w:rsid w:val="00D52183"/>
    <w:rsid w:val="00D96C97"/>
    <w:rsid w:val="00D97D39"/>
    <w:rsid w:val="00DB0DC7"/>
    <w:rsid w:val="00DC0EEE"/>
    <w:rsid w:val="00DE1B86"/>
    <w:rsid w:val="00DE4A8C"/>
    <w:rsid w:val="00E36DDB"/>
    <w:rsid w:val="00E55A21"/>
    <w:rsid w:val="00EB0B76"/>
    <w:rsid w:val="00F10984"/>
    <w:rsid w:val="00F25BB7"/>
    <w:rsid w:val="00F71E58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1C5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F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CF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F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C55"/>
    <w:rPr>
      <w:b/>
      <w:bCs/>
      <w:kern w:val="44"/>
      <w:sz w:val="32"/>
      <w:szCs w:val="44"/>
    </w:rPr>
  </w:style>
  <w:style w:type="paragraph" w:styleId="Header">
    <w:name w:val="header"/>
    <w:basedOn w:val="Normal"/>
    <w:link w:val="HeaderChar"/>
    <w:uiPriority w:val="99"/>
    <w:unhideWhenUsed/>
    <w:rsid w:val="00075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751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75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751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1C5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F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CF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F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C55"/>
    <w:rPr>
      <w:b/>
      <w:bCs/>
      <w:kern w:val="44"/>
      <w:sz w:val="32"/>
      <w:szCs w:val="44"/>
    </w:rPr>
  </w:style>
  <w:style w:type="paragraph" w:styleId="Header">
    <w:name w:val="header"/>
    <w:basedOn w:val="Normal"/>
    <w:link w:val="HeaderChar"/>
    <w:uiPriority w:val="99"/>
    <w:unhideWhenUsed/>
    <w:rsid w:val="00075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751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75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751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AABC7-7542-4CF0-A881-CD10C6EA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lihongtao</dc:creator>
  <cp:lastModifiedBy>Windows User</cp:lastModifiedBy>
  <cp:revision>88</cp:revision>
  <dcterms:created xsi:type="dcterms:W3CDTF">2015-03-27T23:39:00Z</dcterms:created>
  <dcterms:modified xsi:type="dcterms:W3CDTF">2015-04-05T15:55:00Z</dcterms:modified>
</cp:coreProperties>
</file>